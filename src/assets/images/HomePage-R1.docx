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503BF" w14:textId="77777777" w:rsidR="00724C36" w:rsidRPr="00724C36" w:rsidRDefault="00724C36" w:rsidP="00724C36">
      <w:pPr>
        <w:shd w:val="clear" w:color="auto" w:fill="F8F8F8"/>
        <w:spacing w:after="0" w:line="420" w:lineRule="atLeast"/>
        <w:jc w:val="center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724C36">
        <w:rPr>
          <w:rFonts w:ascii="Helvetica" w:eastAsia="Times New Roman" w:hAnsi="Helvetica" w:cs="Helvetica"/>
          <w:b/>
          <w:color w:val="333333"/>
          <w:sz w:val="24"/>
          <w:szCs w:val="24"/>
        </w:rPr>
        <w:t>HOME SCREEN</w:t>
      </w:r>
    </w:p>
    <w:p w14:paraId="26AD8417" w14:textId="77777777" w:rsidR="00724C36" w:rsidRDefault="00724C36" w:rsidP="00B75AB5">
      <w:pPr>
        <w:shd w:val="clear" w:color="auto" w:fill="F8F8F8"/>
        <w:spacing w:after="0" w:line="420" w:lineRule="atLeast"/>
        <w:rPr>
          <w:ins w:id="0" w:author="r r" w:date="2016-01-06T14:15:00Z"/>
          <w:rFonts w:ascii="Helvetica" w:eastAsia="Times New Roman" w:hAnsi="Helvetica" w:cs="Helvetica"/>
          <w:color w:val="333333"/>
          <w:sz w:val="24"/>
          <w:szCs w:val="24"/>
        </w:rPr>
      </w:pPr>
    </w:p>
    <w:p w14:paraId="00E8C099" w14:textId="535DF99F" w:rsidR="00B01E8F" w:rsidRDefault="00B01E8F" w:rsidP="00B75AB5">
      <w:pPr>
        <w:shd w:val="clear" w:color="auto" w:fill="F8F8F8"/>
        <w:spacing w:after="0" w:line="420" w:lineRule="atLeast"/>
        <w:rPr>
          <w:ins w:id="1" w:author="r r" w:date="2016-01-06T12:43:00Z"/>
          <w:rFonts w:ascii="Helvetica" w:eastAsia="Times New Roman" w:hAnsi="Helvetica" w:cs="Helvetica"/>
          <w:color w:val="333333"/>
          <w:sz w:val="24"/>
          <w:szCs w:val="24"/>
        </w:rPr>
      </w:pPr>
      <w:ins w:id="2" w:author="r r" w:date="2016-01-06T14:15:00Z">
        <w:r>
          <w:rPr>
            <w:rFonts w:ascii="Helvetica" w:eastAsia="Times New Roman" w:hAnsi="Helvetica" w:cs="Helvetica"/>
            <w:color w:val="333333"/>
            <w:sz w:val="24"/>
            <w:szCs w:val="24"/>
          </w:rPr>
          <w:t>Slide 1:</w:t>
        </w:r>
      </w:ins>
    </w:p>
    <w:p w14:paraId="69B127B1" w14:textId="3B37F7F6" w:rsidR="00B75AB5" w:rsidRPr="00B75AB5" w:rsidRDefault="00B75AB5" w:rsidP="00B75AB5">
      <w:pPr>
        <w:shd w:val="clear" w:color="auto" w:fill="F8F8F8"/>
        <w:spacing w:after="0" w:line="42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del w:id="3" w:author="r r" w:date="2016-01-06T14:13:00Z">
        <w:r w:rsidRPr="00B75AB5" w:rsidDel="00B01E8F">
          <w:rPr>
            <w:rFonts w:ascii="Helvetica" w:eastAsia="Times New Roman" w:hAnsi="Helvetica" w:cs="Helvetica"/>
            <w:color w:val="333333"/>
            <w:sz w:val="24"/>
            <w:szCs w:val="24"/>
          </w:rPr>
          <w:delText>Connected Home Media</w:delText>
        </w:r>
      </w:del>
      <w:ins w:id="4" w:author="r r" w:date="2016-01-06T14:14:00Z">
        <w:r w:rsidR="00B01E8F">
          <w:rPr>
            <w:rFonts w:ascii="Helvetica" w:eastAsia="Times New Roman" w:hAnsi="Helvetica" w:cs="Helvetica"/>
            <w:color w:val="333333"/>
            <w:sz w:val="24"/>
            <w:szCs w:val="24"/>
          </w:rPr>
          <w:t>Immersive</w:t>
        </w:r>
      </w:ins>
      <w:ins w:id="5" w:author="r r" w:date="2016-01-06T14:13:00Z">
        <w:r w:rsidR="00B01E8F">
          <w:rPr>
            <w:rFonts w:ascii="Helvetica" w:eastAsia="Times New Roman" w:hAnsi="Helvetica" w:cs="Helvetica"/>
            <w:color w:val="333333"/>
            <w:sz w:val="24"/>
            <w:szCs w:val="24"/>
          </w:rPr>
          <w:t xml:space="preserve"> Media </w:t>
        </w:r>
      </w:ins>
      <w:ins w:id="6" w:author="r r" w:date="2016-01-06T14:14:00Z">
        <w:r w:rsidR="00B01E8F">
          <w:rPr>
            <w:rFonts w:ascii="Helvetica" w:eastAsia="Times New Roman" w:hAnsi="Helvetica" w:cs="Helvetica"/>
            <w:color w:val="333333"/>
            <w:sz w:val="24"/>
            <w:szCs w:val="24"/>
          </w:rPr>
          <w:t>Experience</w:t>
        </w:r>
      </w:ins>
      <w:ins w:id="7" w:author="r r" w:date="2016-01-06T14:13:00Z">
        <w:r w:rsidR="00B01E8F">
          <w:rPr>
            <w:rFonts w:ascii="Helvetica" w:eastAsia="Times New Roman" w:hAnsi="Helvetica" w:cs="Helvetica"/>
            <w:color w:val="333333"/>
            <w:sz w:val="24"/>
            <w:szCs w:val="24"/>
          </w:rPr>
          <w:t xml:space="preserve"> </w:t>
        </w:r>
      </w:ins>
      <w:ins w:id="8" w:author="r r" w:date="2016-01-06T14:14:00Z">
        <w:r w:rsidR="00B01E8F">
          <w:rPr>
            <w:rFonts w:ascii="Helvetica" w:eastAsia="Times New Roman" w:hAnsi="Helvetica" w:cs="Helvetica"/>
            <w:color w:val="333333"/>
            <w:sz w:val="24"/>
            <w:szCs w:val="24"/>
          </w:rPr>
          <w:t>– wirelessly!</w:t>
        </w:r>
      </w:ins>
    </w:p>
    <w:p w14:paraId="4C4C9A20" w14:textId="5CDA9E60" w:rsidR="00B75AB5" w:rsidDel="00B01E8F" w:rsidRDefault="00B75AB5" w:rsidP="00B75AB5">
      <w:pPr>
        <w:shd w:val="clear" w:color="auto" w:fill="F8F8F8"/>
        <w:spacing w:after="0" w:line="420" w:lineRule="atLeast"/>
        <w:rPr>
          <w:del w:id="9" w:author="r r" w:date="2016-01-06T14:15:00Z"/>
          <w:rFonts w:ascii="Helvetica" w:eastAsia="Times New Roman" w:hAnsi="Helvetica" w:cs="Helvetica"/>
          <w:color w:val="333333"/>
          <w:sz w:val="24"/>
          <w:szCs w:val="24"/>
        </w:rPr>
      </w:pPr>
      <w:del w:id="10" w:author="r r" w:date="2016-01-06T14:14:00Z">
        <w:r w:rsidRPr="00B75AB5" w:rsidDel="00B01E8F">
          <w:rPr>
            <w:rFonts w:ascii="Helvetica" w:eastAsia="Times New Roman" w:hAnsi="Helvetica" w:cs="Helvetica"/>
            <w:color w:val="333333"/>
            <w:sz w:val="24"/>
            <w:szCs w:val="24"/>
          </w:rPr>
          <w:delText>Audio &amp; Video - Beyond Multi Room</w:delText>
        </w:r>
      </w:del>
      <w:ins w:id="11" w:author="r r" w:date="2016-01-06T14:14:00Z">
        <w:r w:rsidR="00B01E8F">
          <w:rPr>
            <w:rFonts w:ascii="Helvetica" w:eastAsia="Times New Roman" w:hAnsi="Helvetica" w:cs="Helvetica"/>
            <w:color w:val="333333"/>
            <w:sz w:val="24"/>
            <w:szCs w:val="24"/>
          </w:rPr>
          <w:t>Whole home audio and video over Wi-Fi</w:t>
        </w:r>
      </w:ins>
    </w:p>
    <w:p w14:paraId="7BF8552E" w14:textId="77777777" w:rsidR="00B01E8F" w:rsidRPr="00B75AB5" w:rsidRDefault="00B01E8F" w:rsidP="00B75AB5">
      <w:pPr>
        <w:shd w:val="clear" w:color="auto" w:fill="F8F8F8"/>
        <w:spacing w:after="0" w:line="420" w:lineRule="atLeast"/>
        <w:rPr>
          <w:ins w:id="12" w:author="r r" w:date="2016-01-06T14:15:00Z"/>
          <w:rFonts w:ascii="Helvetica" w:eastAsia="Times New Roman" w:hAnsi="Helvetica" w:cs="Helvetica"/>
          <w:color w:val="333333"/>
          <w:sz w:val="24"/>
          <w:szCs w:val="24"/>
        </w:rPr>
      </w:pPr>
    </w:p>
    <w:p w14:paraId="31C19BE3" w14:textId="77777777" w:rsidR="00B75AB5" w:rsidDel="00B01E8F" w:rsidRDefault="00B75AB5" w:rsidP="00B75AB5">
      <w:pPr>
        <w:shd w:val="clear" w:color="auto" w:fill="F8F8F8"/>
        <w:spacing w:after="0" w:line="420" w:lineRule="atLeast"/>
        <w:rPr>
          <w:del w:id="13" w:author="r r" w:date="2016-01-06T14:15:00Z"/>
          <w:rFonts w:ascii="Helvetica" w:eastAsia="Times New Roman" w:hAnsi="Helvetica" w:cs="Helvetica"/>
          <w:noProof/>
          <w:color w:val="333333"/>
          <w:sz w:val="24"/>
          <w:szCs w:val="24"/>
        </w:rPr>
      </w:pPr>
    </w:p>
    <w:p w14:paraId="573E2B71" w14:textId="77777777" w:rsidR="00B01E8F" w:rsidRDefault="00B01E8F" w:rsidP="00B75AB5">
      <w:pPr>
        <w:shd w:val="clear" w:color="auto" w:fill="F8F8F8"/>
        <w:spacing w:after="0" w:line="420" w:lineRule="atLeast"/>
        <w:rPr>
          <w:ins w:id="14" w:author="r r" w:date="2016-01-06T14:15:00Z"/>
          <w:rFonts w:ascii="Helvetica" w:eastAsia="Times New Roman" w:hAnsi="Helvetica" w:cs="Helvetica"/>
          <w:noProof/>
          <w:color w:val="333333"/>
          <w:sz w:val="24"/>
          <w:szCs w:val="24"/>
        </w:rPr>
      </w:pPr>
    </w:p>
    <w:p w14:paraId="7CC37A9E" w14:textId="4119EC89" w:rsidR="00751EAD" w:rsidRPr="00B75AB5" w:rsidRDefault="00B01E8F" w:rsidP="00B75AB5">
      <w:pPr>
        <w:shd w:val="clear" w:color="auto" w:fill="F8F8F8"/>
        <w:spacing w:after="0" w:line="420" w:lineRule="atLeast"/>
        <w:rPr>
          <w:rFonts w:ascii="Helvetica" w:eastAsia="Times New Roman" w:hAnsi="Helvetica" w:cs="Helvetica"/>
          <w:noProof/>
          <w:color w:val="333333"/>
          <w:sz w:val="24"/>
          <w:szCs w:val="24"/>
        </w:rPr>
      </w:pPr>
      <w:ins w:id="15" w:author="r r" w:date="2016-01-06T14:15:00Z">
        <w:r>
          <w:rPr>
            <w:rFonts w:ascii="Helvetica" w:eastAsia="Times New Roman" w:hAnsi="Helvetica" w:cs="Helvetica"/>
            <w:noProof/>
            <w:color w:val="333333"/>
            <w:sz w:val="24"/>
            <w:szCs w:val="24"/>
          </w:rPr>
          <w:t>Slide 2:</w:t>
        </w:r>
      </w:ins>
    </w:p>
    <w:p w14:paraId="7243FDA6" w14:textId="77777777" w:rsidR="00B75AB5" w:rsidRPr="00B75AB5" w:rsidRDefault="00B75AB5" w:rsidP="00B75AB5">
      <w:pPr>
        <w:shd w:val="clear" w:color="auto" w:fill="F8F8F8"/>
        <w:spacing w:after="0" w:line="42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75AB5">
        <w:rPr>
          <w:rFonts w:ascii="Helvetica" w:eastAsia="Times New Roman" w:hAnsi="Helvetica" w:cs="Helvetica"/>
          <w:color w:val="333333"/>
          <w:sz w:val="24"/>
          <w:szCs w:val="24"/>
        </w:rPr>
        <w:t>Your media, your way</w:t>
      </w:r>
    </w:p>
    <w:p w14:paraId="3566CC0E" w14:textId="77777777" w:rsidR="00B75AB5" w:rsidRPr="00B75AB5" w:rsidRDefault="00B75AB5" w:rsidP="00B75AB5">
      <w:pPr>
        <w:shd w:val="clear" w:color="auto" w:fill="F8F8F8"/>
        <w:spacing w:after="0" w:line="42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75AB5">
        <w:rPr>
          <w:rFonts w:ascii="Helvetica" w:eastAsia="Times New Roman" w:hAnsi="Helvetica" w:cs="Helvetica"/>
          <w:color w:val="333333"/>
          <w:sz w:val="24"/>
          <w:szCs w:val="24"/>
        </w:rPr>
        <w:t>Multiple speakers in many rooms or multiple speaker home theatre setup. You decide.</w:t>
      </w:r>
    </w:p>
    <w:p w14:paraId="43AF0D94" w14:textId="77777777" w:rsidR="00B75AB5" w:rsidRPr="00B75AB5" w:rsidRDefault="00B75AB5" w:rsidP="00B75AB5">
      <w:pPr>
        <w:shd w:val="clear" w:color="auto" w:fill="F8F8F8"/>
        <w:spacing w:after="0" w:line="42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2DA8AE19" w14:textId="1A941B83" w:rsidR="00B75AB5" w:rsidRPr="00B75AB5" w:rsidRDefault="00B01E8F" w:rsidP="00B75AB5">
      <w:pPr>
        <w:shd w:val="clear" w:color="auto" w:fill="F8F8F8"/>
        <w:spacing w:after="0" w:line="42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ins w:id="16" w:author="r r" w:date="2016-01-06T14:16:00Z">
        <w:r>
          <w:rPr>
            <w:rFonts w:ascii="Helvetica" w:eastAsia="Times New Roman" w:hAnsi="Helvetica" w:cs="Helvetica"/>
            <w:color w:val="333333"/>
            <w:sz w:val="24"/>
            <w:szCs w:val="24"/>
          </w:rPr>
          <w:t>Slide 3:</w:t>
        </w:r>
      </w:ins>
    </w:p>
    <w:p w14:paraId="3B2BCBED" w14:textId="77777777" w:rsidR="00B75AB5" w:rsidRPr="00B75AB5" w:rsidRDefault="00B75AB5" w:rsidP="00B75AB5">
      <w:pPr>
        <w:shd w:val="clear" w:color="auto" w:fill="F8F8F8"/>
        <w:spacing w:after="0" w:line="42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75AB5">
        <w:rPr>
          <w:rFonts w:ascii="Helvetica" w:eastAsia="Times New Roman" w:hAnsi="Helvetica" w:cs="Helvetica"/>
          <w:color w:val="333333"/>
          <w:sz w:val="24"/>
          <w:szCs w:val="24"/>
        </w:rPr>
        <w:t xml:space="preserve">Powering the best </w:t>
      </w:r>
      <w:del w:id="17" w:author="r r" w:date="2016-01-06T12:47:00Z">
        <w:r w:rsidRPr="00B75AB5" w:rsidDel="00751EAD">
          <w:rPr>
            <w:rFonts w:ascii="Helvetica" w:eastAsia="Times New Roman" w:hAnsi="Helvetica" w:cs="Helvetica"/>
            <w:color w:val="333333"/>
            <w:sz w:val="24"/>
            <w:szCs w:val="24"/>
          </w:rPr>
          <w:delText>streaming media</w:delText>
        </w:r>
      </w:del>
    </w:p>
    <w:p w14:paraId="1A3B0A95" w14:textId="5312B0B9" w:rsidR="00B75AB5" w:rsidRPr="00B75AB5" w:rsidRDefault="00B75AB5" w:rsidP="00B75AB5">
      <w:pPr>
        <w:shd w:val="clear" w:color="auto" w:fill="F8F8F8"/>
        <w:spacing w:after="0" w:line="42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del w:id="18" w:author="r r" w:date="2016-01-06T12:45:00Z">
        <w:r w:rsidRPr="00B75AB5" w:rsidDel="00751EAD">
          <w:rPr>
            <w:rFonts w:ascii="Helvetica" w:eastAsia="Times New Roman" w:hAnsi="Helvetica" w:cs="Helvetica"/>
            <w:color w:val="333333"/>
            <w:sz w:val="24"/>
            <w:szCs w:val="24"/>
          </w:rPr>
          <w:delText>WiFi</w:delText>
        </w:r>
      </w:del>
      <w:del w:id="19" w:author="r r" w:date="2016-01-06T12:47:00Z">
        <w:r w:rsidRPr="00B75AB5" w:rsidDel="00751EAD">
          <w:rPr>
            <w:rFonts w:ascii="Helvetica" w:eastAsia="Times New Roman" w:hAnsi="Helvetica" w:cs="Helvetica"/>
            <w:color w:val="333333"/>
            <w:sz w:val="24"/>
            <w:szCs w:val="24"/>
          </w:rPr>
          <w:delText xml:space="preserve"> speakers range has always been a problem... until now.</w:delText>
        </w:r>
      </w:del>
      <w:del w:id="20" w:author="r r" w:date="2016-01-06T14:16:00Z">
        <w:r w:rsidRPr="00B75AB5" w:rsidDel="00B01E8F">
          <w:rPr>
            <w:rFonts w:ascii="Helvetica" w:eastAsia="Times New Roman" w:hAnsi="Helvetica" w:cs="Helvetica"/>
            <w:color w:val="333333"/>
            <w:sz w:val="24"/>
            <w:szCs w:val="24"/>
          </w:rPr>
          <w:delText>.</w:delText>
        </w:r>
        <w:r w:rsidRPr="00B75AB5" w:rsidDel="00B01E8F">
          <w:rPr>
            <w:rFonts w:ascii="Helvetica" w:eastAsia="Times New Roman" w:hAnsi="Helvetica" w:cs="Helvetica"/>
            <w:color w:val="333333"/>
            <w:sz w:val="24"/>
            <w:szCs w:val="24"/>
          </w:rPr>
          <w:br/>
        </w:r>
      </w:del>
      <w:commentRangeStart w:id="21"/>
      <w:r w:rsidRPr="00B75AB5">
        <w:rPr>
          <w:rFonts w:ascii="Helvetica" w:eastAsia="Times New Roman" w:hAnsi="Helvetica" w:cs="Helvetica"/>
          <w:color w:val="333333"/>
          <w:sz w:val="20"/>
          <w:szCs w:val="20"/>
        </w:rPr>
        <w:t xml:space="preserve">Harmon </w:t>
      </w:r>
      <w:proofErr w:type="spellStart"/>
      <w:r w:rsidRPr="00B75AB5">
        <w:rPr>
          <w:rFonts w:ascii="Helvetica" w:eastAsia="Times New Roman" w:hAnsi="Helvetica" w:cs="Helvetica"/>
          <w:color w:val="333333"/>
          <w:sz w:val="20"/>
          <w:szCs w:val="20"/>
        </w:rPr>
        <w:t>Kardon</w:t>
      </w:r>
      <w:proofErr w:type="spellEnd"/>
      <w:r w:rsidRPr="00B75AB5">
        <w:rPr>
          <w:rFonts w:ascii="Helvetica" w:eastAsia="Times New Roman" w:hAnsi="Helvetica" w:cs="Helvetica"/>
          <w:color w:val="333333"/>
          <w:sz w:val="20"/>
          <w:szCs w:val="20"/>
        </w:rPr>
        <w:t xml:space="preserve"> Omni</w:t>
      </w:r>
      <w:ins w:id="22" w:author="r r" w:date="2016-01-06T12:46:00Z">
        <w:r w:rsidR="00751EAD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 HD Wireless systems </w:t>
        </w:r>
      </w:ins>
      <w:del w:id="23" w:author="r r" w:date="2016-01-06T12:46:00Z">
        <w:r w:rsidRPr="00B75AB5" w:rsidDel="00751EAD">
          <w:rPr>
            <w:rFonts w:ascii="Helvetica" w:eastAsia="Times New Roman" w:hAnsi="Helvetica" w:cs="Helvetica"/>
            <w:color w:val="333333"/>
            <w:sz w:val="20"/>
            <w:szCs w:val="20"/>
          </w:rPr>
          <w:delText xml:space="preserve"> </w:delText>
        </w:r>
      </w:del>
      <w:ins w:id="24" w:author="r r" w:date="2016-01-06T12:47:00Z">
        <w:r w:rsidR="00751EAD">
          <w:rPr>
            <w:rFonts w:ascii="Helvetica" w:eastAsia="Times New Roman" w:hAnsi="Helvetica" w:cs="Helvetica"/>
            <w:color w:val="333333"/>
            <w:sz w:val="20"/>
            <w:szCs w:val="20"/>
          </w:rPr>
          <w:t>are</w:t>
        </w:r>
      </w:ins>
      <w:del w:id="25" w:author="r r" w:date="2016-01-06T12:46:00Z">
        <w:r w:rsidRPr="00B75AB5" w:rsidDel="00751EAD">
          <w:rPr>
            <w:rFonts w:ascii="Helvetica" w:eastAsia="Times New Roman" w:hAnsi="Helvetica" w:cs="Helvetica"/>
            <w:color w:val="333333"/>
            <w:sz w:val="20"/>
            <w:szCs w:val="20"/>
          </w:rPr>
          <w:delText xml:space="preserve">10 &amp; 20 are </w:delText>
        </w:r>
      </w:del>
      <w:del w:id="26" w:author="r r" w:date="2016-01-06T14:16:00Z">
        <w:r w:rsidRPr="00B75AB5" w:rsidDel="00B01E8F">
          <w:rPr>
            <w:rFonts w:ascii="Helvetica" w:eastAsia="Times New Roman" w:hAnsi="Helvetica" w:cs="Helvetica"/>
            <w:color w:val="333333"/>
            <w:sz w:val="20"/>
            <w:szCs w:val="20"/>
          </w:rPr>
          <w:delText>p</w:delText>
        </w:r>
      </w:del>
      <w:ins w:id="27" w:author="r r" w:date="2016-01-06T14:16:00Z">
        <w:r w:rsidR="00B01E8F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 p</w:t>
        </w:r>
      </w:ins>
      <w:r w:rsidRPr="00B75AB5">
        <w:rPr>
          <w:rFonts w:ascii="Helvetica" w:eastAsia="Times New Roman" w:hAnsi="Helvetica" w:cs="Helvetica"/>
          <w:color w:val="333333"/>
          <w:sz w:val="20"/>
          <w:szCs w:val="20"/>
        </w:rPr>
        <w:t>owered by Blackfire</w:t>
      </w:r>
      <w:commentRangeEnd w:id="21"/>
      <w:r w:rsidR="00751EAD">
        <w:rPr>
          <w:rStyle w:val="CommentReference"/>
        </w:rPr>
        <w:commentReference w:id="21"/>
      </w:r>
    </w:p>
    <w:p w14:paraId="6611B48B" w14:textId="77777777" w:rsidR="00144C9D" w:rsidRDefault="00144C9D" w:rsidP="00B75AB5">
      <w:pPr>
        <w:shd w:val="clear" w:color="auto" w:fill="F6F6F6"/>
        <w:spacing w:after="0" w:line="420" w:lineRule="atLeast"/>
        <w:ind w:left="720"/>
        <w:jc w:val="center"/>
        <w:rPr>
          <w:ins w:id="28" w:author="r r" w:date="2016-01-06T12:40:00Z"/>
          <w:rFonts w:ascii="Helvetica" w:eastAsia="Times New Roman" w:hAnsi="Helvetica" w:cs="Helvetica"/>
          <w:color w:val="333333"/>
          <w:sz w:val="24"/>
          <w:szCs w:val="24"/>
        </w:rPr>
      </w:pPr>
    </w:p>
    <w:p w14:paraId="50481E19" w14:textId="77777777" w:rsidR="00144C9D" w:rsidRDefault="00144C9D" w:rsidP="00B75AB5">
      <w:pPr>
        <w:shd w:val="clear" w:color="auto" w:fill="F6F6F6"/>
        <w:spacing w:after="0" w:line="420" w:lineRule="atLeast"/>
        <w:ind w:left="720"/>
        <w:jc w:val="center"/>
        <w:rPr>
          <w:ins w:id="29" w:author="r r" w:date="2016-01-06T12:40:00Z"/>
          <w:rFonts w:ascii="Helvetica" w:eastAsia="Times New Roman" w:hAnsi="Helvetica" w:cs="Helvetica"/>
          <w:color w:val="333333"/>
          <w:sz w:val="24"/>
          <w:szCs w:val="24"/>
        </w:rPr>
      </w:pPr>
    </w:p>
    <w:p w14:paraId="79B78A9B" w14:textId="39025ACA" w:rsidR="00B75AB5" w:rsidRPr="00B75AB5" w:rsidRDefault="00B75AB5" w:rsidP="00B75AB5">
      <w:pPr>
        <w:shd w:val="clear" w:color="auto" w:fill="F6F6F6"/>
        <w:spacing w:after="0" w:line="420" w:lineRule="atLeast"/>
        <w:ind w:left="720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75AB5">
        <w:rPr>
          <w:rFonts w:ascii="Helvetica" w:eastAsia="Times New Roman" w:hAnsi="Helvetica" w:cs="Helvetica"/>
          <w:color w:val="333333"/>
          <w:sz w:val="24"/>
          <w:szCs w:val="24"/>
        </w:rPr>
        <w:t xml:space="preserve">Smarter distribution, syncing and playback of media on multiple A/V devices over </w:t>
      </w:r>
      <w:del w:id="30" w:author="r r" w:date="2016-01-06T13:44:00Z">
        <w:r w:rsidRPr="00B75AB5" w:rsidDel="004C716E">
          <w:rPr>
            <w:rFonts w:ascii="Helvetica" w:eastAsia="Times New Roman" w:hAnsi="Helvetica" w:cs="Helvetica"/>
            <w:color w:val="333333"/>
            <w:sz w:val="24"/>
            <w:szCs w:val="24"/>
          </w:rPr>
          <w:delText>WiFi</w:delText>
        </w:r>
      </w:del>
      <w:ins w:id="31" w:author="r r" w:date="2016-01-06T13:44:00Z">
        <w:r w:rsidR="004C716E" w:rsidRPr="00B75AB5">
          <w:rPr>
            <w:rFonts w:ascii="Helvetica" w:eastAsia="Times New Roman" w:hAnsi="Helvetica" w:cs="Helvetica"/>
            <w:color w:val="333333"/>
            <w:sz w:val="24"/>
            <w:szCs w:val="24"/>
          </w:rPr>
          <w:t>Wi-Fi</w:t>
        </w:r>
      </w:ins>
    </w:p>
    <w:p w14:paraId="114D613C" w14:textId="77777777" w:rsidR="00144C9D" w:rsidRDefault="00144C9D" w:rsidP="00B75AB5">
      <w:pPr>
        <w:shd w:val="clear" w:color="auto" w:fill="FFFFFF"/>
        <w:spacing w:after="0" w:line="420" w:lineRule="atLeast"/>
        <w:ind w:left="1440"/>
        <w:rPr>
          <w:ins w:id="32" w:author="r r" w:date="2016-01-06T12:40:00Z"/>
          <w:rFonts w:ascii="Helvetica" w:eastAsia="Times New Roman" w:hAnsi="Helvetica" w:cs="Helvetica"/>
          <w:color w:val="333333"/>
          <w:sz w:val="24"/>
          <w:szCs w:val="24"/>
        </w:rPr>
      </w:pPr>
    </w:p>
    <w:p w14:paraId="6097F743" w14:textId="77777777" w:rsidR="00144C9D" w:rsidRDefault="00144C9D" w:rsidP="00B75AB5">
      <w:pPr>
        <w:shd w:val="clear" w:color="auto" w:fill="FFFFFF"/>
        <w:spacing w:after="0" w:line="420" w:lineRule="atLeast"/>
        <w:ind w:left="1440"/>
        <w:rPr>
          <w:ins w:id="33" w:author="r r" w:date="2016-01-06T12:40:00Z"/>
          <w:rFonts w:ascii="Helvetica" w:eastAsia="Times New Roman" w:hAnsi="Helvetica" w:cs="Helvetica"/>
          <w:color w:val="333333"/>
          <w:sz w:val="24"/>
          <w:szCs w:val="24"/>
        </w:rPr>
      </w:pPr>
    </w:p>
    <w:p w14:paraId="40F5B595" w14:textId="68FFD579" w:rsidR="00B75AB5" w:rsidRDefault="00B75AB5" w:rsidP="00B75AB5">
      <w:pPr>
        <w:shd w:val="clear" w:color="auto" w:fill="FFFFFF"/>
        <w:spacing w:after="0" w:line="420" w:lineRule="atLeast"/>
        <w:ind w:left="1440"/>
        <w:rPr>
          <w:ins w:id="34" w:author="r r" w:date="2016-01-06T12:41:00Z"/>
          <w:rFonts w:ascii="Helvetica" w:eastAsia="Times New Roman" w:hAnsi="Helvetica" w:cs="Helvetica"/>
          <w:color w:val="333333"/>
          <w:sz w:val="24"/>
          <w:szCs w:val="24"/>
        </w:rPr>
      </w:pPr>
      <w:r w:rsidRPr="00B75AB5">
        <w:rPr>
          <w:rFonts w:ascii="Helvetica" w:eastAsia="Times New Roman" w:hAnsi="Helvetica" w:cs="Helvetica"/>
          <w:color w:val="333333"/>
          <w:sz w:val="24"/>
          <w:szCs w:val="24"/>
        </w:rPr>
        <w:t xml:space="preserve">Stream media to anywhere in the house, or to the whole house. It works the way you </w:t>
      </w:r>
      <w:del w:id="35" w:author="r r" w:date="2016-01-06T16:56:00Z">
        <w:r w:rsidRPr="00B75AB5" w:rsidDel="006C24A2">
          <w:rPr>
            <w:rFonts w:ascii="Helvetica" w:eastAsia="Times New Roman" w:hAnsi="Helvetica" w:cs="Helvetica"/>
            <w:color w:val="333333"/>
            <w:sz w:val="24"/>
            <w:szCs w:val="24"/>
          </w:rPr>
          <w:delText>need it to</w:delText>
        </w:r>
      </w:del>
      <w:ins w:id="36" w:author="r r" w:date="2016-01-06T16:56:00Z">
        <w:r w:rsidR="006C24A2">
          <w:rPr>
            <w:rFonts w:ascii="Helvetica" w:eastAsia="Times New Roman" w:hAnsi="Helvetica" w:cs="Helvetica"/>
            <w:color w:val="333333"/>
            <w:sz w:val="24"/>
            <w:szCs w:val="24"/>
          </w:rPr>
          <w:t>want</w:t>
        </w:r>
      </w:ins>
      <w:del w:id="37" w:author="r r" w:date="2016-01-06T16:56:00Z">
        <w:r w:rsidRPr="00B75AB5" w:rsidDel="006C24A2">
          <w:rPr>
            <w:rFonts w:ascii="Helvetica" w:eastAsia="Times New Roman" w:hAnsi="Helvetica" w:cs="Helvetica"/>
            <w:color w:val="333333"/>
            <w:sz w:val="24"/>
            <w:szCs w:val="24"/>
          </w:rPr>
          <w:delText xml:space="preserve"> work</w:delText>
        </w:r>
      </w:del>
      <w:r w:rsidRPr="00B75AB5">
        <w:rPr>
          <w:rFonts w:ascii="Helvetica" w:eastAsia="Times New Roman" w:hAnsi="Helvetica" w:cs="Helvetica"/>
          <w:color w:val="333333"/>
          <w:sz w:val="24"/>
          <w:szCs w:val="24"/>
        </w:rPr>
        <w:t>. The idea is brilliantly simple, the delivery, simply brilliant.</w:t>
      </w:r>
    </w:p>
    <w:p w14:paraId="2D43F2B7" w14:textId="77777777" w:rsidR="00144C9D" w:rsidRPr="00B75AB5" w:rsidRDefault="00144C9D" w:rsidP="00B75AB5">
      <w:pPr>
        <w:shd w:val="clear" w:color="auto" w:fill="FFFFFF"/>
        <w:spacing w:after="0" w:line="420" w:lineRule="atLeast"/>
        <w:ind w:left="1440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22C32B4D" w14:textId="77777777" w:rsidR="00B75AB5" w:rsidRDefault="00B75AB5" w:rsidP="00B75AB5">
      <w:pPr>
        <w:shd w:val="clear" w:color="auto" w:fill="FFFFFF"/>
        <w:spacing w:after="0" w:line="420" w:lineRule="atLeast"/>
        <w:ind w:left="1440"/>
        <w:rPr>
          <w:ins w:id="38" w:author="r r" w:date="2016-01-06T12:40:00Z"/>
          <w:rFonts w:ascii="Helvetica" w:eastAsia="Times New Roman" w:hAnsi="Helvetica" w:cs="Helvetica"/>
          <w:color w:val="333333"/>
          <w:sz w:val="24"/>
          <w:szCs w:val="24"/>
        </w:rPr>
      </w:pPr>
      <w:r w:rsidRPr="00B75AB5">
        <w:rPr>
          <w:rFonts w:ascii="Helvetica" w:eastAsia="Times New Roman" w:hAnsi="Helvetica" w:cs="Helvetica"/>
          <w:color w:val="333333"/>
          <w:sz w:val="24"/>
          <w:szCs w:val="24"/>
        </w:rPr>
        <w:t>We call it Blackfire</w:t>
      </w:r>
    </w:p>
    <w:p w14:paraId="3460F420" w14:textId="77777777" w:rsidR="00144C9D" w:rsidRDefault="00144C9D" w:rsidP="00B75AB5">
      <w:pPr>
        <w:shd w:val="clear" w:color="auto" w:fill="FFFFFF"/>
        <w:spacing w:after="0" w:line="420" w:lineRule="atLeast"/>
        <w:ind w:left="1440"/>
        <w:rPr>
          <w:ins w:id="39" w:author="r r" w:date="2016-01-06T12:40:00Z"/>
          <w:rFonts w:ascii="Helvetica" w:eastAsia="Times New Roman" w:hAnsi="Helvetica" w:cs="Helvetica"/>
          <w:color w:val="333333"/>
          <w:sz w:val="24"/>
          <w:szCs w:val="24"/>
        </w:rPr>
      </w:pPr>
    </w:p>
    <w:p w14:paraId="06825096" w14:textId="77777777" w:rsidR="00144C9D" w:rsidRPr="00B75AB5" w:rsidRDefault="00144C9D" w:rsidP="00B75AB5">
      <w:pPr>
        <w:shd w:val="clear" w:color="auto" w:fill="FFFFFF"/>
        <w:spacing w:after="0" w:line="420" w:lineRule="atLeast"/>
        <w:ind w:left="1440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505A3F9E" w14:textId="77777777" w:rsidR="00B75AB5" w:rsidRPr="00B75AB5" w:rsidRDefault="00B75AB5" w:rsidP="00B75AB5">
      <w:pPr>
        <w:shd w:val="clear" w:color="auto" w:fill="F78F1E"/>
        <w:spacing w:after="0" w:line="420" w:lineRule="atLeast"/>
        <w:ind w:left="1440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B75AB5">
        <w:rPr>
          <w:rFonts w:ascii="Helvetica" w:eastAsia="Times New Roman" w:hAnsi="Helvetica" w:cs="Helvetica"/>
          <w:color w:val="FFFFFF"/>
          <w:sz w:val="24"/>
          <w:szCs w:val="24"/>
        </w:rPr>
        <w:t>TV, PC, Smartphone, all in in perfect rhythm</w:t>
      </w:r>
    </w:p>
    <w:p w14:paraId="314761EC" w14:textId="77777777" w:rsidR="00B75AB5" w:rsidRPr="00B75AB5" w:rsidRDefault="00B75AB5" w:rsidP="00B75AB5">
      <w:pPr>
        <w:shd w:val="clear" w:color="auto" w:fill="F78F1E"/>
        <w:spacing w:after="0" w:line="420" w:lineRule="atLeast"/>
        <w:ind w:left="1440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B75AB5">
        <w:rPr>
          <w:rFonts w:ascii="Helvetica" w:eastAsia="Times New Roman" w:hAnsi="Helvetica" w:cs="Helvetica"/>
          <w:color w:val="FFFFFF"/>
          <w:sz w:val="24"/>
          <w:szCs w:val="24"/>
        </w:rPr>
        <w:t>Because sometimes life just needs a soundtrack. Blackfire makes sure that you don’t miss a beat.</w:t>
      </w:r>
    </w:p>
    <w:p w14:paraId="1A846631" w14:textId="77777777" w:rsidR="00B75AB5" w:rsidRPr="00B75AB5" w:rsidRDefault="00B75AB5" w:rsidP="00B75AB5">
      <w:pPr>
        <w:shd w:val="clear" w:color="auto" w:fill="F78F1E"/>
        <w:spacing w:after="0" w:line="420" w:lineRule="atLeast"/>
        <w:ind w:left="1440"/>
        <w:rPr>
          <w:rFonts w:ascii="Helvetica" w:eastAsia="Times New Roman" w:hAnsi="Helvetica" w:cs="Helvetica"/>
          <w:color w:val="FFFFFF"/>
          <w:sz w:val="24"/>
          <w:szCs w:val="24"/>
        </w:rPr>
      </w:pPr>
    </w:p>
    <w:p w14:paraId="645115E7" w14:textId="77777777" w:rsidR="00144C9D" w:rsidRDefault="00144C9D" w:rsidP="00B75AB5">
      <w:pPr>
        <w:shd w:val="clear" w:color="auto" w:fill="FFFFFF"/>
        <w:spacing w:after="0" w:line="420" w:lineRule="atLeast"/>
        <w:ind w:left="1440"/>
        <w:rPr>
          <w:ins w:id="40" w:author="r r" w:date="2016-01-06T12:41:00Z"/>
          <w:rFonts w:ascii="Helvetica" w:eastAsia="Times New Roman" w:hAnsi="Helvetica" w:cs="Helvetica"/>
          <w:color w:val="333333"/>
          <w:sz w:val="24"/>
          <w:szCs w:val="24"/>
        </w:rPr>
      </w:pPr>
    </w:p>
    <w:p w14:paraId="15C2304A" w14:textId="77777777" w:rsidR="00B75AB5" w:rsidRDefault="00B75AB5" w:rsidP="00B75AB5">
      <w:pPr>
        <w:shd w:val="clear" w:color="auto" w:fill="FFFFFF"/>
        <w:spacing w:after="0" w:line="420" w:lineRule="atLeast"/>
        <w:ind w:left="1440"/>
        <w:rPr>
          <w:ins w:id="41" w:author="r r" w:date="2016-01-06T12:43:00Z"/>
          <w:rFonts w:ascii="Helvetica" w:eastAsia="Times New Roman" w:hAnsi="Helvetica" w:cs="Helvetica"/>
          <w:color w:val="333333"/>
          <w:sz w:val="24"/>
          <w:szCs w:val="24"/>
        </w:rPr>
      </w:pPr>
      <w:r w:rsidRPr="00B75AB5">
        <w:rPr>
          <w:rFonts w:ascii="Helvetica" w:eastAsia="Times New Roman" w:hAnsi="Helvetica" w:cs="Helvetica"/>
          <w:color w:val="333333"/>
          <w:sz w:val="24"/>
          <w:szCs w:val="24"/>
        </w:rPr>
        <w:t>Get Connected With Blackfire</w:t>
      </w:r>
    </w:p>
    <w:p w14:paraId="55C3338A" w14:textId="77777777" w:rsidR="00724C36" w:rsidRDefault="00724C36">
      <w:pPr>
        <w:rPr>
          <w:ins w:id="42" w:author="r r" w:date="2016-01-06T12:43:00Z"/>
          <w:rFonts w:ascii="Helvetica" w:eastAsia="Times New Roman" w:hAnsi="Helvetica" w:cs="Helvetica"/>
          <w:color w:val="333333"/>
          <w:sz w:val="24"/>
          <w:szCs w:val="24"/>
        </w:rPr>
      </w:pPr>
      <w:ins w:id="43" w:author="r r" w:date="2016-01-06T12:43:00Z">
        <w:r>
          <w:rPr>
            <w:rFonts w:ascii="Helvetica" w:eastAsia="Times New Roman" w:hAnsi="Helvetica" w:cs="Helvetica"/>
            <w:color w:val="333333"/>
            <w:sz w:val="24"/>
            <w:szCs w:val="24"/>
          </w:rPr>
          <w:br w:type="page"/>
        </w:r>
      </w:ins>
    </w:p>
    <w:p w14:paraId="3C9D18DD" w14:textId="77777777" w:rsidR="00724C36" w:rsidRPr="00B75AB5" w:rsidRDefault="00724C36" w:rsidP="00B75AB5">
      <w:pPr>
        <w:shd w:val="clear" w:color="auto" w:fill="FFFFFF"/>
        <w:spacing w:after="0" w:line="420" w:lineRule="atLeast"/>
        <w:ind w:left="1440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71CFA70E" w14:textId="77777777" w:rsidR="00B75AB5" w:rsidRPr="00B75AB5" w:rsidRDefault="00B75AB5" w:rsidP="00B75AB5">
      <w:pPr>
        <w:shd w:val="clear" w:color="auto" w:fill="F0F0F0"/>
        <w:spacing w:after="0" w:line="420" w:lineRule="atLeast"/>
        <w:ind w:left="144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75AB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Press</w:t>
      </w:r>
    </w:p>
    <w:p w14:paraId="4648BCF2" w14:textId="77777777" w:rsidR="00144C9D" w:rsidRDefault="00144C9D" w:rsidP="00B75AB5">
      <w:pPr>
        <w:shd w:val="clear" w:color="auto" w:fill="F0F0F0"/>
        <w:spacing w:after="0" w:line="420" w:lineRule="atLeast"/>
        <w:ind w:left="1440"/>
        <w:rPr>
          <w:ins w:id="44" w:author="r r" w:date="2016-01-06T12:41:00Z"/>
          <w:rFonts w:ascii="Helvetica" w:eastAsia="Times New Roman" w:hAnsi="Helvetica" w:cs="Helvetica"/>
          <w:color w:val="333333"/>
          <w:sz w:val="24"/>
          <w:szCs w:val="24"/>
        </w:rPr>
      </w:pPr>
    </w:p>
    <w:p w14:paraId="6F85694D" w14:textId="77777777" w:rsidR="00144C9D" w:rsidRDefault="00144C9D" w:rsidP="00B75AB5">
      <w:pPr>
        <w:shd w:val="clear" w:color="auto" w:fill="F0F0F0"/>
        <w:spacing w:after="0" w:line="420" w:lineRule="atLeast"/>
        <w:ind w:left="1440"/>
        <w:rPr>
          <w:ins w:id="45" w:author="r r" w:date="2016-01-06T12:41:00Z"/>
          <w:rFonts w:ascii="Helvetica" w:eastAsia="Times New Roman" w:hAnsi="Helvetica" w:cs="Helvetica"/>
          <w:color w:val="333333"/>
          <w:sz w:val="24"/>
          <w:szCs w:val="24"/>
        </w:rPr>
      </w:pPr>
    </w:p>
    <w:p w14:paraId="6C25A38F" w14:textId="77777777" w:rsidR="00B75AB5" w:rsidRPr="00B75AB5" w:rsidRDefault="00B75AB5" w:rsidP="00B75AB5">
      <w:pPr>
        <w:shd w:val="clear" w:color="auto" w:fill="F0F0F0"/>
        <w:spacing w:after="0" w:line="420" w:lineRule="atLeast"/>
        <w:ind w:left="144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75AB5">
        <w:rPr>
          <w:rFonts w:ascii="Helvetica" w:eastAsia="Times New Roman" w:hAnsi="Helvetica" w:cs="Helvetica"/>
          <w:color w:val="333333"/>
          <w:sz w:val="24"/>
          <w:szCs w:val="24"/>
        </w:rPr>
        <w:t xml:space="preserve">Read all about how Blackfire is </w:t>
      </w:r>
      <w:del w:id="46" w:author="r r" w:date="2016-01-06T12:41:00Z">
        <w:r w:rsidRPr="00B75AB5" w:rsidDel="00144C9D">
          <w:rPr>
            <w:rFonts w:ascii="Helvetica" w:eastAsia="Times New Roman" w:hAnsi="Helvetica" w:cs="Helvetica"/>
            <w:color w:val="333333"/>
            <w:sz w:val="24"/>
            <w:szCs w:val="24"/>
          </w:rPr>
          <w:delText xml:space="preserve">fixing </w:delText>
        </w:r>
      </w:del>
      <w:ins w:id="47" w:author="r r" w:date="2016-01-06T12:41:00Z">
        <w:r w:rsidR="00144C9D">
          <w:rPr>
            <w:rFonts w:ascii="Helvetica" w:eastAsia="Times New Roman" w:hAnsi="Helvetica" w:cs="Helvetica"/>
            <w:color w:val="333333"/>
            <w:sz w:val="24"/>
            <w:szCs w:val="24"/>
          </w:rPr>
          <w:t>connecting</w:t>
        </w:r>
        <w:r w:rsidR="00144C9D" w:rsidRPr="00B75AB5">
          <w:rPr>
            <w:rFonts w:ascii="Helvetica" w:eastAsia="Times New Roman" w:hAnsi="Helvetica" w:cs="Helvetica"/>
            <w:color w:val="333333"/>
            <w:sz w:val="24"/>
            <w:szCs w:val="24"/>
          </w:rPr>
          <w:t xml:space="preserve"> </w:t>
        </w:r>
      </w:ins>
      <w:r w:rsidRPr="00B75AB5">
        <w:rPr>
          <w:rFonts w:ascii="Helvetica" w:eastAsia="Times New Roman" w:hAnsi="Helvetica" w:cs="Helvetica"/>
          <w:color w:val="333333"/>
          <w:sz w:val="24"/>
          <w:szCs w:val="24"/>
        </w:rPr>
        <w:t>up everything you want to see and hear</w:t>
      </w:r>
      <w:r w:rsidRPr="00B75AB5">
        <w:rPr>
          <w:rFonts w:ascii="Helvetica" w:eastAsia="Times New Roman" w:hAnsi="Helvetica" w:cs="Helvetica"/>
          <w:color w:val="333333"/>
          <w:sz w:val="24"/>
          <w:szCs w:val="24"/>
        </w:rPr>
        <w:br/>
        <w:t xml:space="preserve">Press inquiries? We can be reached at </w:t>
      </w:r>
      <w:hyperlink r:id="rId7" w:history="1">
        <w:r w:rsidRPr="00B75AB5">
          <w:rPr>
            <w:rFonts w:ascii="Helvetica" w:eastAsia="Times New Roman" w:hAnsi="Helvetica" w:cs="Helvetica"/>
            <w:color w:val="353535"/>
            <w:sz w:val="24"/>
            <w:szCs w:val="24"/>
          </w:rPr>
          <w:t>info@bfrx.com</w:t>
        </w:r>
      </w:hyperlink>
    </w:p>
    <w:p w14:paraId="7B009710" w14:textId="77777777" w:rsidR="00B75AB5" w:rsidRPr="00B75AB5" w:rsidRDefault="00B75AB5" w:rsidP="00B75AB5">
      <w:pPr>
        <w:numPr>
          <w:ilvl w:val="0"/>
          <w:numId w:val="6"/>
        </w:numPr>
        <w:shd w:val="clear" w:color="auto" w:fill="F0F0F0"/>
        <w:spacing w:before="100" w:beforeAutospacing="1" w:after="100" w:afterAutospacing="1" w:line="420" w:lineRule="atLeast"/>
        <w:ind w:left="1365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60B0333A" w14:textId="77777777" w:rsidR="00B75AB5" w:rsidRPr="00B75AB5" w:rsidRDefault="00B75AB5" w:rsidP="00B75AB5">
      <w:pPr>
        <w:shd w:val="clear" w:color="auto" w:fill="F0F0F0"/>
        <w:spacing w:before="100" w:beforeAutospacing="1" w:after="100" w:afterAutospacing="1" w:line="420" w:lineRule="atLeast"/>
        <w:ind w:left="136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75AB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CES 2016</w:t>
      </w:r>
    </w:p>
    <w:p w14:paraId="62AA1FFE" w14:textId="77777777" w:rsidR="00B75AB5" w:rsidRPr="00B75AB5" w:rsidRDefault="00B75AB5" w:rsidP="00B75AB5">
      <w:pPr>
        <w:shd w:val="clear" w:color="auto" w:fill="F0F0F0"/>
        <w:spacing w:before="100" w:beforeAutospacing="1" w:after="100" w:afterAutospacing="1" w:line="420" w:lineRule="atLeast"/>
        <w:ind w:left="136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75AB5">
        <w:rPr>
          <w:rFonts w:ascii="Helvetica" w:eastAsia="Times New Roman" w:hAnsi="Helvetica" w:cs="Helvetica"/>
          <w:color w:val="333333"/>
          <w:sz w:val="24"/>
          <w:szCs w:val="24"/>
        </w:rPr>
        <w:t>DEC 27, 2015</w:t>
      </w:r>
    </w:p>
    <w:p w14:paraId="339A5101" w14:textId="22F9A0D7" w:rsidR="00B75AB5" w:rsidRPr="00B75AB5" w:rsidRDefault="00B75AB5" w:rsidP="00B75AB5">
      <w:pPr>
        <w:shd w:val="clear" w:color="auto" w:fill="F0F0F0"/>
        <w:spacing w:before="100" w:beforeAutospacing="1" w:after="100" w:afterAutospacing="1" w:line="420" w:lineRule="atLeast"/>
        <w:ind w:left="136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75AB5">
        <w:rPr>
          <w:rFonts w:ascii="Helvetica" w:eastAsia="Times New Roman" w:hAnsi="Helvetica" w:cs="Helvetica"/>
          <w:color w:val="333333"/>
          <w:sz w:val="24"/>
          <w:szCs w:val="24"/>
        </w:rPr>
        <w:t xml:space="preserve">Celebrate the beginning of a week of innovation and life-changing technology at these </w:t>
      </w:r>
      <w:del w:id="48" w:author="r r" w:date="2016-01-06T16:57:00Z">
        <w:r w:rsidRPr="00B75AB5" w:rsidDel="006727EB">
          <w:rPr>
            <w:rFonts w:ascii="Helvetica" w:eastAsia="Times New Roman" w:hAnsi="Helvetica" w:cs="Helvetica"/>
            <w:color w:val="333333"/>
            <w:sz w:val="24"/>
            <w:szCs w:val="24"/>
          </w:rPr>
          <w:delText xml:space="preserve">CES </w:delText>
        </w:r>
      </w:del>
      <w:r w:rsidRPr="00B75AB5">
        <w:rPr>
          <w:rFonts w:ascii="Helvetica" w:eastAsia="Times New Roman" w:hAnsi="Helvetica" w:cs="Helvetica"/>
          <w:color w:val="333333"/>
          <w:sz w:val="24"/>
          <w:szCs w:val="24"/>
        </w:rPr>
        <w:t>events.</w:t>
      </w:r>
    </w:p>
    <w:p w14:paraId="42226543" w14:textId="77777777" w:rsidR="00B75AB5" w:rsidRPr="00B75AB5" w:rsidRDefault="00B75AB5" w:rsidP="00B75AB5">
      <w:pPr>
        <w:numPr>
          <w:ilvl w:val="0"/>
          <w:numId w:val="6"/>
        </w:numPr>
        <w:shd w:val="clear" w:color="auto" w:fill="F0F0F0"/>
        <w:spacing w:before="100" w:beforeAutospacing="1" w:after="100" w:afterAutospacing="1" w:line="420" w:lineRule="atLeast"/>
        <w:ind w:left="1365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3C938346" w14:textId="77777777" w:rsidR="00B75AB5" w:rsidRPr="00B75AB5" w:rsidRDefault="00B75AB5" w:rsidP="00B75AB5">
      <w:pPr>
        <w:shd w:val="clear" w:color="auto" w:fill="F0F0F0"/>
        <w:spacing w:before="100" w:beforeAutospacing="1" w:after="100" w:afterAutospacing="1" w:line="420" w:lineRule="atLeast"/>
        <w:ind w:left="136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75AB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Mobile World Congress</w:t>
      </w:r>
    </w:p>
    <w:p w14:paraId="021FD64C" w14:textId="77777777" w:rsidR="00B75AB5" w:rsidRPr="00B75AB5" w:rsidRDefault="00B75AB5" w:rsidP="00B75AB5">
      <w:pPr>
        <w:shd w:val="clear" w:color="auto" w:fill="F0F0F0"/>
        <w:spacing w:before="100" w:beforeAutospacing="1" w:after="100" w:afterAutospacing="1" w:line="420" w:lineRule="atLeast"/>
        <w:ind w:left="136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75AB5">
        <w:rPr>
          <w:rFonts w:ascii="Helvetica" w:eastAsia="Times New Roman" w:hAnsi="Helvetica" w:cs="Helvetica"/>
          <w:color w:val="333333"/>
          <w:sz w:val="24"/>
          <w:szCs w:val="24"/>
        </w:rPr>
        <w:t>DEC 21, 2015</w:t>
      </w:r>
    </w:p>
    <w:p w14:paraId="1A6CC820" w14:textId="5D9C291A" w:rsidR="00B75AB5" w:rsidRPr="00B75AB5" w:rsidRDefault="00B75AB5" w:rsidP="00B75AB5">
      <w:pPr>
        <w:shd w:val="clear" w:color="auto" w:fill="F0F0F0"/>
        <w:spacing w:before="100" w:beforeAutospacing="1" w:after="100" w:afterAutospacing="1" w:line="420" w:lineRule="atLeast"/>
        <w:ind w:left="136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75AB5">
        <w:rPr>
          <w:rFonts w:ascii="Helvetica" w:eastAsia="Times New Roman" w:hAnsi="Helvetica" w:cs="Helvetica"/>
          <w:color w:val="333333"/>
          <w:sz w:val="24"/>
          <w:szCs w:val="24"/>
        </w:rPr>
        <w:t xml:space="preserve">The </w:t>
      </w:r>
      <w:del w:id="49" w:author="r r" w:date="2016-01-06T16:58:00Z">
        <w:r w:rsidRPr="00B75AB5" w:rsidDel="006727EB">
          <w:rPr>
            <w:rFonts w:ascii="Helvetica" w:eastAsia="Times New Roman" w:hAnsi="Helvetica" w:cs="Helvetica"/>
            <w:color w:val="333333"/>
            <w:sz w:val="24"/>
            <w:szCs w:val="24"/>
          </w:rPr>
          <w:delText xml:space="preserve">GSMA </w:delText>
        </w:r>
      </w:del>
      <w:r w:rsidRPr="00B75AB5">
        <w:rPr>
          <w:rFonts w:ascii="Helvetica" w:eastAsia="Times New Roman" w:hAnsi="Helvetica" w:cs="Helvetica"/>
          <w:color w:val="333333"/>
          <w:sz w:val="24"/>
          <w:szCs w:val="24"/>
        </w:rPr>
        <w:t xml:space="preserve">Mobile World Congress is the place where mobile leaders </w:t>
      </w:r>
      <w:del w:id="50" w:author="r r" w:date="2016-01-06T12:41:00Z">
        <w:r w:rsidRPr="00B75AB5" w:rsidDel="00724C36">
          <w:rPr>
            <w:rFonts w:ascii="Helvetica" w:eastAsia="Times New Roman" w:hAnsi="Helvetica" w:cs="Helvetica"/>
            <w:color w:val="333333"/>
            <w:sz w:val="24"/>
            <w:szCs w:val="24"/>
          </w:rPr>
          <w:delText xml:space="preserve">to </w:delText>
        </w:r>
      </w:del>
      <w:r w:rsidRPr="00B75AB5">
        <w:rPr>
          <w:rFonts w:ascii="Helvetica" w:eastAsia="Times New Roman" w:hAnsi="Helvetica" w:cs="Helvetica"/>
          <w:color w:val="333333"/>
          <w:sz w:val="24"/>
          <w:szCs w:val="24"/>
        </w:rPr>
        <w:t>gather, collaborate and conduct business.</w:t>
      </w:r>
    </w:p>
    <w:p w14:paraId="5A46350A" w14:textId="77777777" w:rsidR="00B75AB5" w:rsidRPr="00B75AB5" w:rsidRDefault="00B75AB5" w:rsidP="00B75AB5">
      <w:pPr>
        <w:numPr>
          <w:ilvl w:val="0"/>
          <w:numId w:val="6"/>
        </w:numPr>
        <w:shd w:val="clear" w:color="auto" w:fill="F0F0F0"/>
        <w:spacing w:before="100" w:beforeAutospacing="1" w:after="100" w:afterAutospacing="1" w:line="420" w:lineRule="atLeast"/>
        <w:ind w:left="1365"/>
        <w:rPr>
          <w:rFonts w:ascii="Helvetica" w:eastAsia="Times New Roman" w:hAnsi="Helvetica" w:cs="Helvetica"/>
          <w:color w:val="333333"/>
          <w:sz w:val="24"/>
          <w:szCs w:val="24"/>
        </w:rPr>
      </w:pPr>
      <w:bookmarkStart w:id="51" w:name="_GoBack"/>
      <w:bookmarkEnd w:id="51"/>
    </w:p>
    <w:p w14:paraId="526DA111" w14:textId="77777777" w:rsidR="00B75AB5" w:rsidRPr="00B75AB5" w:rsidRDefault="00B75AB5" w:rsidP="00B75AB5">
      <w:pPr>
        <w:shd w:val="clear" w:color="auto" w:fill="F0F0F0"/>
        <w:spacing w:before="100" w:beforeAutospacing="1" w:after="100" w:afterAutospacing="1" w:line="420" w:lineRule="atLeast"/>
        <w:ind w:left="136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75AB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IFA Berlin</w:t>
      </w:r>
    </w:p>
    <w:p w14:paraId="52C8DA3F" w14:textId="77777777" w:rsidR="00B75AB5" w:rsidRPr="00B75AB5" w:rsidRDefault="00B75AB5" w:rsidP="00B75AB5">
      <w:pPr>
        <w:shd w:val="clear" w:color="auto" w:fill="F0F0F0"/>
        <w:spacing w:before="100" w:beforeAutospacing="1" w:after="100" w:afterAutospacing="1" w:line="420" w:lineRule="atLeast"/>
        <w:ind w:left="136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75AB5">
        <w:rPr>
          <w:rFonts w:ascii="Helvetica" w:eastAsia="Times New Roman" w:hAnsi="Helvetica" w:cs="Helvetica"/>
          <w:color w:val="333333"/>
          <w:sz w:val="24"/>
          <w:szCs w:val="24"/>
        </w:rPr>
        <w:t>DEC 12, 2015</w:t>
      </w:r>
    </w:p>
    <w:p w14:paraId="7E699141" w14:textId="77777777" w:rsidR="00B75AB5" w:rsidRPr="00B75AB5" w:rsidRDefault="00B75AB5" w:rsidP="00B75AB5">
      <w:pPr>
        <w:shd w:val="clear" w:color="auto" w:fill="F0F0F0"/>
        <w:spacing w:before="100" w:beforeAutospacing="1" w:after="100" w:afterAutospacing="1" w:line="420" w:lineRule="atLeast"/>
        <w:ind w:left="136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75AB5">
        <w:rPr>
          <w:rFonts w:ascii="Helvetica" w:eastAsia="Times New Roman" w:hAnsi="Helvetica" w:cs="Helvetica"/>
          <w:color w:val="333333"/>
          <w:sz w:val="24"/>
          <w:szCs w:val="24"/>
        </w:rPr>
        <w:t>IFA is the main meeting place for key retailers, buyers, and experts from the industry and the media.</w:t>
      </w:r>
    </w:p>
    <w:p w14:paraId="32F659CF" w14:textId="77777777" w:rsidR="00B75AB5" w:rsidRDefault="00B75AB5" w:rsidP="00390545">
      <w:pPr>
        <w:rPr>
          <w:ins w:id="52" w:author="r r" w:date="2016-01-06T14:49:00Z"/>
        </w:rPr>
        <w:pPrChange w:id="53" w:author="r r" w:date="2016-01-06T14:49:00Z">
          <w:pPr>
            <w:shd w:val="clear" w:color="auto" w:fill="F0F0F0"/>
            <w:spacing w:after="0" w:line="420" w:lineRule="atLeast"/>
            <w:ind w:left="2160"/>
          </w:pPr>
        </w:pPrChange>
      </w:pPr>
      <w:r w:rsidRPr="00B75AB5">
        <w:lastRenderedPageBreak/>
        <w:fldChar w:fldCharType="begin"/>
      </w:r>
      <w:r w:rsidRPr="00B75AB5">
        <w:instrText xml:space="preserve"> HYPERLINK "http://zoomcreative.com/blackfire/dist/index.html" \l "/press" </w:instrText>
      </w:r>
      <w:r w:rsidRPr="00B75AB5">
        <w:fldChar w:fldCharType="separate"/>
      </w:r>
      <w:r w:rsidRPr="00B75AB5">
        <w:rPr>
          <w:color w:val="353535"/>
        </w:rPr>
        <w:t>View More</w:t>
      </w:r>
      <w:r w:rsidRPr="00B75AB5">
        <w:fldChar w:fldCharType="end"/>
      </w:r>
    </w:p>
    <w:p w14:paraId="6D0398D5" w14:textId="77777777" w:rsidR="00390545" w:rsidRDefault="00390545" w:rsidP="00390545">
      <w:pPr>
        <w:rPr>
          <w:ins w:id="54" w:author="r r" w:date="2016-01-06T14:51:00Z"/>
        </w:rPr>
        <w:pPrChange w:id="55" w:author="r r" w:date="2016-01-06T14:49:00Z">
          <w:pPr>
            <w:shd w:val="clear" w:color="auto" w:fill="F0F0F0"/>
            <w:spacing w:after="0" w:line="420" w:lineRule="atLeast"/>
            <w:ind w:left="2160"/>
          </w:pPr>
        </w:pPrChange>
      </w:pPr>
    </w:p>
    <w:p w14:paraId="7798D260" w14:textId="77777777" w:rsidR="0054686D" w:rsidRDefault="0054686D" w:rsidP="00390545">
      <w:pPr>
        <w:rPr>
          <w:ins w:id="56" w:author="r r" w:date="2016-01-06T14:49:00Z"/>
        </w:rPr>
        <w:pPrChange w:id="57" w:author="r r" w:date="2016-01-06T14:49:00Z">
          <w:pPr>
            <w:shd w:val="clear" w:color="auto" w:fill="F0F0F0"/>
            <w:spacing w:after="0" w:line="420" w:lineRule="atLeast"/>
            <w:ind w:left="2160"/>
          </w:pPr>
        </w:pPrChange>
      </w:pPr>
    </w:p>
    <w:p w14:paraId="3E0B1F9C" w14:textId="66755165" w:rsidR="00390545" w:rsidRPr="0054686D" w:rsidRDefault="00390545" w:rsidP="00390545">
      <w:pPr>
        <w:rPr>
          <w:ins w:id="58" w:author="r r" w:date="2016-01-06T14:49:00Z"/>
          <w:b/>
          <w:sz w:val="28"/>
          <w:szCs w:val="28"/>
          <w:highlight w:val="yellow"/>
          <w:u w:val="single"/>
          <w:rPrChange w:id="59" w:author="r r" w:date="2016-01-06T14:53:00Z">
            <w:rPr>
              <w:ins w:id="60" w:author="r r" w:date="2016-01-06T14:49:00Z"/>
            </w:rPr>
          </w:rPrChange>
        </w:rPr>
        <w:pPrChange w:id="61" w:author="r r" w:date="2016-01-06T14:49:00Z">
          <w:pPr>
            <w:shd w:val="clear" w:color="auto" w:fill="F0F0F0"/>
            <w:spacing w:after="0" w:line="420" w:lineRule="atLeast"/>
            <w:ind w:left="2160"/>
          </w:pPr>
        </w:pPrChange>
      </w:pPr>
      <w:ins w:id="62" w:author="r r" w:date="2016-01-06T14:49:00Z">
        <w:r w:rsidRPr="0054686D">
          <w:rPr>
            <w:b/>
            <w:sz w:val="28"/>
            <w:szCs w:val="28"/>
            <w:highlight w:val="yellow"/>
            <w:u w:val="single"/>
            <w:rPrChange w:id="63" w:author="r r" w:date="2016-01-06T14:53:00Z">
              <w:rPr/>
            </w:rPrChange>
          </w:rPr>
          <w:t>OTHER NOTES</w:t>
        </w:r>
      </w:ins>
    </w:p>
    <w:p w14:paraId="4BC883CE" w14:textId="77777777" w:rsidR="00390545" w:rsidRPr="0054686D" w:rsidRDefault="00390545" w:rsidP="00390545">
      <w:pPr>
        <w:rPr>
          <w:ins w:id="64" w:author="r r" w:date="2016-01-06T14:49:00Z"/>
          <w:sz w:val="28"/>
          <w:szCs w:val="28"/>
          <w:highlight w:val="yellow"/>
          <w:rPrChange w:id="65" w:author="r r" w:date="2016-01-06T14:53:00Z">
            <w:rPr>
              <w:ins w:id="66" w:author="r r" w:date="2016-01-06T14:49:00Z"/>
            </w:rPr>
          </w:rPrChange>
        </w:rPr>
        <w:pPrChange w:id="67" w:author="r r" w:date="2016-01-06T14:49:00Z">
          <w:pPr>
            <w:shd w:val="clear" w:color="auto" w:fill="F0F0F0"/>
            <w:spacing w:after="0" w:line="420" w:lineRule="atLeast"/>
            <w:ind w:left="2160"/>
          </w:pPr>
        </w:pPrChange>
      </w:pPr>
    </w:p>
    <w:p w14:paraId="3DC08E8C" w14:textId="2F3967A8" w:rsidR="00390545" w:rsidRPr="0054686D" w:rsidRDefault="0054686D" w:rsidP="00390545">
      <w:pPr>
        <w:rPr>
          <w:ins w:id="68" w:author="r r" w:date="2016-01-06T14:49:00Z"/>
          <w:sz w:val="28"/>
          <w:szCs w:val="28"/>
          <w:highlight w:val="yellow"/>
          <w:rPrChange w:id="69" w:author="r r" w:date="2016-01-06T14:53:00Z">
            <w:rPr>
              <w:ins w:id="70" w:author="r r" w:date="2016-01-06T14:49:00Z"/>
            </w:rPr>
          </w:rPrChange>
        </w:rPr>
        <w:pPrChange w:id="71" w:author="r r" w:date="2016-01-06T14:49:00Z">
          <w:pPr>
            <w:shd w:val="clear" w:color="auto" w:fill="F0F0F0"/>
            <w:spacing w:after="0" w:line="420" w:lineRule="atLeast"/>
            <w:ind w:left="2160"/>
          </w:pPr>
        </w:pPrChange>
      </w:pPr>
      <w:ins w:id="72" w:author="r r" w:date="2016-01-06T14:52:00Z">
        <w:r w:rsidRPr="0054686D">
          <w:rPr>
            <w:sz w:val="28"/>
            <w:szCs w:val="28"/>
            <w:highlight w:val="yellow"/>
            <w:rPrChange w:id="73" w:author="r r" w:date="2016-01-06T14:53:00Z">
              <w:rPr>
                <w:sz w:val="28"/>
                <w:szCs w:val="28"/>
              </w:rPr>
            </w:rPrChange>
          </w:rPr>
          <w:t xml:space="preserve">Change </w:t>
        </w:r>
      </w:ins>
      <w:ins w:id="74" w:author="r r" w:date="2016-01-06T14:49:00Z">
        <w:r w:rsidR="00390545" w:rsidRPr="0054686D">
          <w:rPr>
            <w:sz w:val="28"/>
            <w:szCs w:val="28"/>
            <w:highlight w:val="yellow"/>
            <w:rPrChange w:id="75" w:author="r r" w:date="2016-01-06T14:53:00Z">
              <w:rPr/>
            </w:rPrChange>
          </w:rPr>
          <w:t>Music Services</w:t>
        </w:r>
      </w:ins>
      <w:ins w:id="76" w:author="r r" w:date="2016-01-06T14:51:00Z">
        <w:r w:rsidR="00390545" w:rsidRPr="0054686D">
          <w:rPr>
            <w:sz w:val="28"/>
            <w:szCs w:val="28"/>
            <w:highlight w:val="yellow"/>
            <w:rPrChange w:id="77" w:author="r r" w:date="2016-01-06T14:53:00Z">
              <w:rPr/>
            </w:rPrChange>
          </w:rPr>
          <w:t xml:space="preserve"> &amp; Logos</w:t>
        </w:r>
      </w:ins>
      <w:ins w:id="78" w:author="r r" w:date="2016-01-06T14:53:00Z">
        <w:r w:rsidRPr="0054686D">
          <w:rPr>
            <w:sz w:val="28"/>
            <w:szCs w:val="28"/>
            <w:highlight w:val="yellow"/>
            <w:rPrChange w:id="79" w:author="r r" w:date="2016-01-06T14:53:00Z">
              <w:rPr>
                <w:sz w:val="28"/>
                <w:szCs w:val="28"/>
              </w:rPr>
            </w:rPrChange>
          </w:rPr>
          <w:t xml:space="preserve"> to the following:</w:t>
        </w:r>
      </w:ins>
    </w:p>
    <w:p w14:paraId="102926A5" w14:textId="77777777" w:rsidR="00390545" w:rsidRPr="0054686D" w:rsidRDefault="00390545" w:rsidP="00390545">
      <w:pPr>
        <w:rPr>
          <w:ins w:id="80" w:author="r r" w:date="2016-01-06T14:50:00Z"/>
          <w:sz w:val="28"/>
          <w:szCs w:val="28"/>
          <w:highlight w:val="yellow"/>
          <w:rPrChange w:id="81" w:author="r r" w:date="2016-01-06T14:53:00Z">
            <w:rPr>
              <w:ins w:id="82" w:author="r r" w:date="2016-01-06T14:50:00Z"/>
            </w:rPr>
          </w:rPrChange>
        </w:rPr>
        <w:pPrChange w:id="83" w:author="r r" w:date="2016-01-06T14:49:00Z">
          <w:pPr>
            <w:shd w:val="clear" w:color="auto" w:fill="F0F0F0"/>
            <w:spacing w:after="0" w:line="420" w:lineRule="atLeast"/>
            <w:ind w:left="2160"/>
          </w:pPr>
        </w:pPrChange>
      </w:pPr>
    </w:p>
    <w:p w14:paraId="743FC703" w14:textId="3F0EA2D4" w:rsidR="00390545" w:rsidRPr="0054686D" w:rsidRDefault="00390545" w:rsidP="00390545">
      <w:pPr>
        <w:rPr>
          <w:ins w:id="84" w:author="r r" w:date="2016-01-06T14:50:00Z"/>
          <w:sz w:val="28"/>
          <w:szCs w:val="28"/>
          <w:highlight w:val="yellow"/>
          <w:rPrChange w:id="85" w:author="r r" w:date="2016-01-06T14:53:00Z">
            <w:rPr>
              <w:ins w:id="86" w:author="r r" w:date="2016-01-06T14:50:00Z"/>
            </w:rPr>
          </w:rPrChange>
        </w:rPr>
        <w:pPrChange w:id="87" w:author="r r" w:date="2016-01-06T14:49:00Z">
          <w:pPr>
            <w:shd w:val="clear" w:color="auto" w:fill="F0F0F0"/>
            <w:spacing w:after="0" w:line="420" w:lineRule="atLeast"/>
            <w:ind w:left="2160"/>
          </w:pPr>
        </w:pPrChange>
      </w:pPr>
      <w:proofErr w:type="spellStart"/>
      <w:ins w:id="88" w:author="r r" w:date="2016-01-06T14:50:00Z">
        <w:r w:rsidRPr="0054686D">
          <w:rPr>
            <w:sz w:val="28"/>
            <w:szCs w:val="28"/>
            <w:highlight w:val="yellow"/>
            <w:rPrChange w:id="89" w:author="r r" w:date="2016-01-06T14:53:00Z">
              <w:rPr/>
            </w:rPrChange>
          </w:rPr>
          <w:t>Spotify</w:t>
        </w:r>
        <w:proofErr w:type="spellEnd"/>
      </w:ins>
    </w:p>
    <w:p w14:paraId="4DC2A3B1" w14:textId="48A35315" w:rsidR="00390545" w:rsidRPr="0054686D" w:rsidRDefault="00390545" w:rsidP="00390545">
      <w:pPr>
        <w:rPr>
          <w:ins w:id="90" w:author="r r" w:date="2016-01-06T14:50:00Z"/>
          <w:sz w:val="28"/>
          <w:szCs w:val="28"/>
          <w:highlight w:val="yellow"/>
          <w:rPrChange w:id="91" w:author="r r" w:date="2016-01-06T14:53:00Z">
            <w:rPr>
              <w:ins w:id="92" w:author="r r" w:date="2016-01-06T14:50:00Z"/>
            </w:rPr>
          </w:rPrChange>
        </w:rPr>
        <w:pPrChange w:id="93" w:author="r r" w:date="2016-01-06T14:49:00Z">
          <w:pPr>
            <w:shd w:val="clear" w:color="auto" w:fill="F0F0F0"/>
            <w:spacing w:after="0" w:line="420" w:lineRule="atLeast"/>
            <w:ind w:left="2160"/>
          </w:pPr>
        </w:pPrChange>
      </w:pPr>
      <w:proofErr w:type="spellStart"/>
      <w:ins w:id="94" w:author="r r" w:date="2016-01-06T14:50:00Z">
        <w:r w:rsidRPr="0054686D">
          <w:rPr>
            <w:sz w:val="28"/>
            <w:szCs w:val="28"/>
            <w:highlight w:val="yellow"/>
            <w:rPrChange w:id="95" w:author="r r" w:date="2016-01-06T14:53:00Z">
              <w:rPr/>
            </w:rPrChange>
          </w:rPr>
          <w:t>GoogleCast</w:t>
        </w:r>
        <w:proofErr w:type="spellEnd"/>
      </w:ins>
    </w:p>
    <w:p w14:paraId="25E11A66" w14:textId="47BE854F" w:rsidR="00390545" w:rsidRPr="0054686D" w:rsidRDefault="00390545" w:rsidP="00390545">
      <w:pPr>
        <w:rPr>
          <w:ins w:id="96" w:author="r r" w:date="2016-01-06T14:50:00Z"/>
          <w:sz w:val="28"/>
          <w:szCs w:val="28"/>
          <w:highlight w:val="yellow"/>
          <w:rPrChange w:id="97" w:author="r r" w:date="2016-01-06T14:53:00Z">
            <w:rPr>
              <w:ins w:id="98" w:author="r r" w:date="2016-01-06T14:50:00Z"/>
            </w:rPr>
          </w:rPrChange>
        </w:rPr>
        <w:pPrChange w:id="99" w:author="r r" w:date="2016-01-06T14:49:00Z">
          <w:pPr>
            <w:shd w:val="clear" w:color="auto" w:fill="F0F0F0"/>
            <w:spacing w:after="0" w:line="420" w:lineRule="atLeast"/>
            <w:ind w:left="2160"/>
          </w:pPr>
        </w:pPrChange>
      </w:pPr>
      <w:ins w:id="100" w:author="r r" w:date="2016-01-06T14:50:00Z">
        <w:r w:rsidRPr="0054686D">
          <w:rPr>
            <w:sz w:val="28"/>
            <w:szCs w:val="28"/>
            <w:highlight w:val="yellow"/>
            <w:rPrChange w:id="101" w:author="r r" w:date="2016-01-06T14:53:00Z">
              <w:rPr/>
            </w:rPrChange>
          </w:rPr>
          <w:t>Tidal</w:t>
        </w:r>
      </w:ins>
    </w:p>
    <w:p w14:paraId="2F897D94" w14:textId="5A906CA7" w:rsidR="00390545" w:rsidRPr="0054686D" w:rsidRDefault="00390545" w:rsidP="00390545">
      <w:pPr>
        <w:rPr>
          <w:ins w:id="102" w:author="r r" w:date="2016-01-06T14:50:00Z"/>
          <w:sz w:val="28"/>
          <w:szCs w:val="28"/>
          <w:highlight w:val="yellow"/>
          <w:rPrChange w:id="103" w:author="r r" w:date="2016-01-06T14:53:00Z">
            <w:rPr>
              <w:ins w:id="104" w:author="r r" w:date="2016-01-06T14:50:00Z"/>
            </w:rPr>
          </w:rPrChange>
        </w:rPr>
        <w:pPrChange w:id="105" w:author="r r" w:date="2016-01-06T14:49:00Z">
          <w:pPr>
            <w:shd w:val="clear" w:color="auto" w:fill="F0F0F0"/>
            <w:spacing w:after="0" w:line="420" w:lineRule="atLeast"/>
            <w:ind w:left="2160"/>
          </w:pPr>
        </w:pPrChange>
      </w:pPr>
      <w:proofErr w:type="spellStart"/>
      <w:ins w:id="106" w:author="r r" w:date="2016-01-06T14:50:00Z">
        <w:r w:rsidRPr="0054686D">
          <w:rPr>
            <w:sz w:val="28"/>
            <w:szCs w:val="28"/>
            <w:highlight w:val="yellow"/>
            <w:rPrChange w:id="107" w:author="r r" w:date="2016-01-06T14:53:00Z">
              <w:rPr/>
            </w:rPrChange>
          </w:rPr>
          <w:t>Deezer</w:t>
        </w:r>
        <w:proofErr w:type="spellEnd"/>
      </w:ins>
    </w:p>
    <w:p w14:paraId="3CB72EEF" w14:textId="656622DB" w:rsidR="00390545" w:rsidRPr="0054686D" w:rsidRDefault="00390545" w:rsidP="00390545">
      <w:pPr>
        <w:rPr>
          <w:ins w:id="108" w:author="r r" w:date="2016-01-06T14:50:00Z"/>
          <w:sz w:val="28"/>
          <w:szCs w:val="28"/>
          <w:highlight w:val="yellow"/>
          <w:rPrChange w:id="109" w:author="r r" w:date="2016-01-06T14:53:00Z">
            <w:rPr>
              <w:ins w:id="110" w:author="r r" w:date="2016-01-06T14:50:00Z"/>
            </w:rPr>
          </w:rPrChange>
        </w:rPr>
        <w:pPrChange w:id="111" w:author="r r" w:date="2016-01-06T14:49:00Z">
          <w:pPr>
            <w:shd w:val="clear" w:color="auto" w:fill="F0F0F0"/>
            <w:spacing w:after="0" w:line="420" w:lineRule="atLeast"/>
            <w:ind w:left="2160"/>
          </w:pPr>
        </w:pPrChange>
      </w:pPr>
      <w:proofErr w:type="spellStart"/>
      <w:ins w:id="112" w:author="r r" w:date="2016-01-06T14:50:00Z">
        <w:r w:rsidRPr="0054686D">
          <w:rPr>
            <w:sz w:val="28"/>
            <w:szCs w:val="28"/>
            <w:highlight w:val="yellow"/>
            <w:rPrChange w:id="113" w:author="r r" w:date="2016-01-06T14:53:00Z">
              <w:rPr/>
            </w:rPrChange>
          </w:rPr>
          <w:t>MixRadio</w:t>
        </w:r>
        <w:proofErr w:type="spellEnd"/>
      </w:ins>
    </w:p>
    <w:p w14:paraId="71A516BC" w14:textId="0547E3C7" w:rsidR="00390545" w:rsidRPr="00390545" w:rsidRDefault="00390545" w:rsidP="00390545">
      <w:pPr>
        <w:rPr>
          <w:sz w:val="28"/>
          <w:szCs w:val="28"/>
          <w:rPrChange w:id="114" w:author="r r" w:date="2016-01-06T14:51:00Z">
            <w:rPr/>
          </w:rPrChange>
        </w:rPr>
        <w:pPrChange w:id="115" w:author="r r" w:date="2016-01-06T14:49:00Z">
          <w:pPr>
            <w:shd w:val="clear" w:color="auto" w:fill="F0F0F0"/>
            <w:spacing w:after="0" w:line="420" w:lineRule="atLeast"/>
            <w:ind w:left="2160"/>
          </w:pPr>
        </w:pPrChange>
      </w:pPr>
      <w:ins w:id="116" w:author="r r" w:date="2016-01-06T14:50:00Z">
        <w:r w:rsidRPr="0054686D">
          <w:rPr>
            <w:sz w:val="28"/>
            <w:szCs w:val="28"/>
            <w:highlight w:val="yellow"/>
            <w:rPrChange w:id="117" w:author="r r" w:date="2016-01-06T14:53:00Z">
              <w:rPr/>
            </w:rPrChange>
          </w:rPr>
          <w:t>Rhapsody</w:t>
        </w:r>
      </w:ins>
    </w:p>
    <w:sectPr w:rsidR="00390545" w:rsidRPr="00390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1" w:author="r r" w:date="2016-01-06T12:46:00Z" w:initials="rr">
    <w:p w14:paraId="1D2A322E" w14:textId="77777777" w:rsidR="00751EAD" w:rsidRDefault="00751EAD">
      <w:pPr>
        <w:pStyle w:val="CommentText"/>
      </w:pPr>
      <w:r>
        <w:rPr>
          <w:rStyle w:val="CommentReference"/>
        </w:rPr>
        <w:annotationRef/>
      </w:r>
      <w:r>
        <w:t>Same font as above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2A322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90B68"/>
    <w:multiLevelType w:val="multilevel"/>
    <w:tmpl w:val="A2AA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3C52F0"/>
    <w:multiLevelType w:val="multilevel"/>
    <w:tmpl w:val="10AE1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AE32FB"/>
    <w:multiLevelType w:val="multilevel"/>
    <w:tmpl w:val="F70A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0C249D"/>
    <w:multiLevelType w:val="multilevel"/>
    <w:tmpl w:val="91C2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8D0249"/>
    <w:multiLevelType w:val="multilevel"/>
    <w:tmpl w:val="A356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1D5DA4"/>
    <w:multiLevelType w:val="multilevel"/>
    <w:tmpl w:val="3C38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2D07EC"/>
    <w:multiLevelType w:val="multilevel"/>
    <w:tmpl w:val="1CB4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A2396E"/>
    <w:multiLevelType w:val="multilevel"/>
    <w:tmpl w:val="F844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 r">
    <w15:presenceInfo w15:providerId="Windows Live" w15:userId="d388b138246fca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B5"/>
    <w:rsid w:val="00131E92"/>
    <w:rsid w:val="00144C9D"/>
    <w:rsid w:val="001908A6"/>
    <w:rsid w:val="00240DE7"/>
    <w:rsid w:val="00390545"/>
    <w:rsid w:val="00432C0B"/>
    <w:rsid w:val="004C716E"/>
    <w:rsid w:val="0054686D"/>
    <w:rsid w:val="006727EB"/>
    <w:rsid w:val="006C24A2"/>
    <w:rsid w:val="00724C36"/>
    <w:rsid w:val="00751EAD"/>
    <w:rsid w:val="009C10BB"/>
    <w:rsid w:val="009C45C6"/>
    <w:rsid w:val="00AA3426"/>
    <w:rsid w:val="00B01E8F"/>
    <w:rsid w:val="00B75AB5"/>
    <w:rsid w:val="00BE45DB"/>
    <w:rsid w:val="00E5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5523"/>
  <w15:chartTrackingRefBased/>
  <w15:docId w15:val="{2DEBF4FC-B6F3-474C-B9DD-510CB58C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5AB5"/>
    <w:rPr>
      <w:b/>
      <w:bCs/>
    </w:rPr>
  </w:style>
  <w:style w:type="character" w:customStyle="1" w:styleId="sr-only1">
    <w:name w:val="sr-only1"/>
    <w:basedOn w:val="DefaultParagraphFont"/>
    <w:rsid w:val="00B75AB5"/>
    <w:rPr>
      <w:bdr w:val="none" w:sz="0" w:space="0" w:color="auto" w:frame="1"/>
    </w:rPr>
  </w:style>
  <w:style w:type="character" w:customStyle="1" w:styleId="ng-scope">
    <w:name w:val="ng-scope"/>
    <w:basedOn w:val="DefaultParagraphFont"/>
    <w:rsid w:val="00B75AB5"/>
  </w:style>
  <w:style w:type="character" w:customStyle="1" w:styleId="ng-binding">
    <w:name w:val="ng-binding"/>
    <w:basedOn w:val="DefaultParagraphFont"/>
    <w:rsid w:val="00B75AB5"/>
  </w:style>
  <w:style w:type="paragraph" w:styleId="BalloonText">
    <w:name w:val="Balloon Text"/>
    <w:basedOn w:val="Normal"/>
    <w:link w:val="BalloonTextChar"/>
    <w:uiPriority w:val="99"/>
    <w:semiHidden/>
    <w:unhideWhenUsed/>
    <w:rsid w:val="00724C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C3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51E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1E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1E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1E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1E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2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9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5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8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3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97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66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30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43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21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96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6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25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92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76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77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6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78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31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38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68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79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2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74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27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63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63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15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9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3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66683">
                          <w:marLeft w:val="0"/>
                          <w:marRight w:val="45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52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180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0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39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44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08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52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28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9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6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0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41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7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9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13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64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20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75821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41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8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899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72780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4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023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1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94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32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65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69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9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2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9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7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4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54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47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957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7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06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45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59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349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1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28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31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8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5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11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9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9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87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63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6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878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6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21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0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51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73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018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5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2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74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58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87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29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1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2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8C8C8"/>
                        <w:right w:val="none" w:sz="0" w:space="0" w:color="auto"/>
                      </w:divBdr>
                      <w:divsChild>
                        <w:div w:id="14312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2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556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97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67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bfr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</dc:creator>
  <cp:keywords/>
  <dc:description/>
  <cp:lastModifiedBy>r r</cp:lastModifiedBy>
  <cp:revision>13</cp:revision>
  <dcterms:created xsi:type="dcterms:W3CDTF">2016-01-06T20:39:00Z</dcterms:created>
  <dcterms:modified xsi:type="dcterms:W3CDTF">2016-01-07T00:58:00Z</dcterms:modified>
</cp:coreProperties>
</file>